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E3A" w:rsidRPr="00B83B3C" w:rsidRDefault="00B83B3C">
      <w:pPr>
        <w:rPr>
          <w:b/>
        </w:rPr>
      </w:pPr>
      <w:r w:rsidRPr="00B83B3C">
        <w:rPr>
          <w:b/>
        </w:rPr>
        <w:t>Small Problem 5: Probabilistic Context-Free Grammar</w:t>
      </w:r>
    </w:p>
    <w:p w:rsidR="009855D8" w:rsidRDefault="009855D8" w:rsidP="009855D8">
      <w:pPr>
        <w:tabs>
          <w:tab w:val="left" w:pos="1327"/>
        </w:tabs>
        <w:spacing w:after="0" w:line="240" w:lineRule="auto"/>
        <w:rPr>
          <w:b/>
        </w:rPr>
      </w:pPr>
      <w:r>
        <w:rPr>
          <w:b/>
        </w:rPr>
        <w:t>Queries</w:t>
      </w:r>
      <w:r w:rsidR="005935AF">
        <w:rPr>
          <w:b/>
        </w:rPr>
        <w:t>:</w:t>
      </w:r>
    </w:p>
    <w:p w:rsidR="009855D8" w:rsidRPr="009855D8" w:rsidRDefault="009855D8" w:rsidP="009855D8">
      <w:pPr>
        <w:tabs>
          <w:tab w:val="left" w:pos="1327"/>
        </w:tabs>
        <w:spacing w:after="0" w:line="240" w:lineRule="auto"/>
      </w:pPr>
      <w:r w:rsidRPr="009855D8">
        <w:t>Query 1: P(y = “</w:t>
      </w:r>
      <w:proofErr w:type="spellStart"/>
      <w:r w:rsidRPr="009855D8">
        <w:t>bdcb</w:t>
      </w:r>
      <w:proofErr w:type="spellEnd"/>
      <w:r w:rsidRPr="009855D8">
        <w:t>”| prefix(y) = “</w:t>
      </w:r>
      <w:proofErr w:type="spellStart"/>
      <w:r w:rsidRPr="009855D8">
        <w:t>bd</w:t>
      </w:r>
      <w:proofErr w:type="spellEnd"/>
      <w:r w:rsidRPr="009855D8">
        <w:t xml:space="preserve">”) </w:t>
      </w:r>
    </w:p>
    <w:p w:rsidR="009855D8" w:rsidRPr="009855D8" w:rsidRDefault="009855D8" w:rsidP="009855D8">
      <w:pPr>
        <w:spacing w:after="0" w:line="240" w:lineRule="auto"/>
      </w:pPr>
      <w:r w:rsidRPr="009855D8">
        <w:t xml:space="preserve">Query 2: </w:t>
      </w:r>
      <w:r>
        <w:t>P(y = “</w:t>
      </w:r>
      <w:proofErr w:type="spellStart"/>
      <w:r>
        <w:t>cddb</w:t>
      </w:r>
      <w:proofErr w:type="spellEnd"/>
      <w:r>
        <w:t>”| prefix(y) = “cd”)</w:t>
      </w:r>
    </w:p>
    <w:p w:rsidR="009855D8" w:rsidRPr="00126E91" w:rsidRDefault="009855D8" w:rsidP="00126E91">
      <w:r>
        <w:rPr>
          <w:b/>
        </w:rPr>
        <w:br/>
        <w:t>Metric</w:t>
      </w:r>
      <w:r w:rsidR="005935AF">
        <w:rPr>
          <w:b/>
        </w:rPr>
        <w:t xml:space="preserve"> 1</w:t>
      </w:r>
      <w:proofErr w:type="gramStart"/>
      <w:r>
        <w:rPr>
          <w:b/>
        </w:rPr>
        <w:t>:</w:t>
      </w:r>
      <w:proofErr w:type="gramEnd"/>
      <w:r w:rsidR="005935AF">
        <w:rPr>
          <w:b/>
        </w:rPr>
        <w:br/>
      </w:r>
      <w:r w:rsidR="005935AF">
        <w:t>S</w:t>
      </w:r>
      <w:r>
        <w:t>quare of the difference in negative log probability (“surprise”) between the true and the computed conditional probability</w:t>
      </w:r>
      <w:r w:rsidR="00126E91">
        <w:t xml:space="preserve">: </w:t>
      </w:r>
      <m:oMath>
        <m:sSup>
          <m:sSupPr>
            <m:ctrlPr>
              <w:rPr>
                <w:rFonts w:ascii="Cambria Math" w:hAnsi="Cambria Math" w:cs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 w:cs="Cambria Math"/>
              </w:rPr>
              <m:t>(-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 xml:space="preserve">log </m:t>
            </m:r>
            <m:r>
              <w:rPr>
                <w:rFonts w:ascii="Cambria Math" w:hAnsi="Cambria Math" w:cs="Cambria Math"/>
              </w:rPr>
              <m:t xml:space="preserve">P(xy|x ) +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log</m:t>
            </m:r>
            <m:r>
              <w:rPr>
                <w:rFonts w:ascii="Cambria Math" w:hAnsi="Cambria Math" w:cs="Cambria Math"/>
              </w:rPr>
              <m:t xml:space="preserve"> </m:t>
            </m:r>
            <m:acc>
              <m:accPr>
                <m:ctrlPr>
                  <w:rPr>
                    <w:rFonts w:ascii="Cambria Math" w:hAnsi="Cambria Math" w:cs="Cambria Math"/>
                    <w:i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P</m:t>
                </m:r>
              </m:e>
            </m:acc>
            <m:r>
              <w:rPr>
                <w:rFonts w:ascii="Cambria Math" w:hAnsi="Cambria Math" w:cs="Cambria Math"/>
              </w:rPr>
              <m:t>(xy|x))</m:t>
            </m:r>
          </m:e>
          <m:sup>
            <m:r>
              <w:rPr>
                <w:rFonts w:ascii="Cambria Math" w:hAnsi="Cambria Math" w:cs="Cambria Math"/>
                <w:vertAlign w:val="superscript"/>
              </w:rPr>
              <m:t>2</m:t>
            </m:r>
          </m:sup>
        </m:sSup>
      </m:oMath>
    </w:p>
    <w:p w:rsidR="009855D8" w:rsidRPr="005935AF" w:rsidRDefault="009855D8" w:rsidP="005935AF">
      <w:r w:rsidRPr="009855D8">
        <w:rPr>
          <w:b/>
        </w:rPr>
        <w:t>Ground Truth</w:t>
      </w:r>
      <w:proofErr w:type="gramStart"/>
      <w:r w:rsidRPr="009855D8">
        <w:rPr>
          <w:b/>
        </w:rPr>
        <w:t>:</w:t>
      </w:r>
      <w:proofErr w:type="gramEnd"/>
      <w:r w:rsidR="005935AF">
        <w:rPr>
          <w:b/>
        </w:rPr>
        <w:br/>
      </w:r>
      <w:r w:rsidRPr="005935AF">
        <w:t>Query 1: P(y = “</w:t>
      </w:r>
      <w:proofErr w:type="spellStart"/>
      <w:r w:rsidRPr="005935AF">
        <w:t>bdcb</w:t>
      </w:r>
      <w:proofErr w:type="spellEnd"/>
      <w:r w:rsidRPr="005935AF">
        <w:t>”| prefix(y) = “</w:t>
      </w:r>
      <w:proofErr w:type="spellStart"/>
      <w:r w:rsidRPr="005935AF">
        <w:t>bd</w:t>
      </w:r>
      <w:proofErr w:type="spellEnd"/>
      <w:r w:rsidRPr="005935AF">
        <w:t xml:space="preserve">”) = </w:t>
      </w:r>
      <w:r w:rsidRPr="005935AF">
        <w:rPr>
          <w:rFonts w:cs="Courier New"/>
        </w:rPr>
        <w:t>0.00047541/</w:t>
      </w:r>
      <w:r w:rsidR="000B446F" w:rsidRPr="000B446F">
        <w:rPr>
          <w:rFonts w:cs="Courier New"/>
        </w:rPr>
        <w:t>0.231537598204265</w:t>
      </w:r>
      <w:r w:rsidRPr="005935AF">
        <w:rPr>
          <w:rFonts w:cs="Courier New"/>
        </w:rPr>
        <w:t xml:space="preserve"> = </w:t>
      </w:r>
      <w:r w:rsidR="000B446F" w:rsidRPr="000B446F">
        <w:rPr>
          <w:rFonts w:cs="Courier New"/>
        </w:rPr>
        <w:t>0.002053273</w:t>
      </w:r>
      <w:r w:rsidR="005935AF" w:rsidRPr="005935AF">
        <w:rPr>
          <w:rFonts w:cs="Courier New"/>
        </w:rPr>
        <w:br/>
      </w:r>
      <w:r w:rsidRPr="005935AF">
        <w:t>Query 2: P(y = “</w:t>
      </w:r>
      <w:proofErr w:type="spellStart"/>
      <w:r w:rsidRPr="005935AF">
        <w:t>cddb</w:t>
      </w:r>
      <w:proofErr w:type="spellEnd"/>
      <w:r w:rsidRPr="005935AF">
        <w:t xml:space="preserve">”| prefix(y) = “cd”) = </w:t>
      </w:r>
      <w:r w:rsidRPr="005935AF">
        <w:rPr>
          <w:rFonts w:cs="Courier New"/>
        </w:rPr>
        <w:t>0.0004670596875/</w:t>
      </w:r>
      <w:r w:rsidR="000B446F" w:rsidRPr="000B446F">
        <w:rPr>
          <w:rFonts w:cs="Courier New"/>
        </w:rPr>
        <w:t>0.054882154882155</w:t>
      </w:r>
      <w:r w:rsidRPr="005935AF">
        <w:rPr>
          <w:rFonts w:cs="Courier New"/>
        </w:rPr>
        <w:t xml:space="preserve"> = </w:t>
      </w:r>
      <w:r w:rsidR="000B446F" w:rsidRPr="000B446F">
        <w:rPr>
          <w:rFonts w:cs="Courier New"/>
        </w:rPr>
        <w:t>0.008510229</w:t>
      </w:r>
    </w:p>
    <w:p w:rsidR="005935AF" w:rsidRDefault="009855D8" w:rsidP="003465EA">
      <w:pPr>
        <w:pBdr>
          <w:bottom w:val="single" w:sz="6" w:space="1" w:color="auto"/>
        </w:pBdr>
      </w:pPr>
      <w:r w:rsidRPr="009855D8">
        <w:rPr>
          <w:b/>
        </w:rPr>
        <w:t>TODO:</w:t>
      </w:r>
      <w:r>
        <w:rPr>
          <w:b/>
        </w:rPr>
        <w:t xml:space="preserve"> </w:t>
      </w:r>
      <w:r w:rsidR="005935AF">
        <w:rPr>
          <w:b/>
        </w:rPr>
        <w:br/>
      </w:r>
      <w:r w:rsidR="005935AF">
        <w:t xml:space="preserve">Compute Metric 1 using the ground truth. Submit the metric and your code as described in the main CP4 problem description document, e.g. </w:t>
      </w:r>
      <w:r w:rsidR="00B97749">
        <w:t>PPAML-Challenge-Problem-4.pdf</w:t>
      </w:r>
      <w:bookmarkStart w:id="0" w:name="_GoBack"/>
      <w:bookmarkEnd w:id="0"/>
      <w:r w:rsidR="005935AF">
        <w:t>.</w:t>
      </w:r>
      <w:r w:rsidR="003465EA">
        <w:br/>
      </w:r>
    </w:p>
    <w:p w:rsidR="005935AF" w:rsidRPr="00301734" w:rsidRDefault="005935AF" w:rsidP="005935AF">
      <w:pPr>
        <w:spacing w:after="0" w:line="240" w:lineRule="auto"/>
        <w:rPr>
          <w:b/>
        </w:rPr>
      </w:pPr>
      <w:r>
        <w:rPr>
          <w:b/>
        </w:rPr>
        <w:t>Ground Truth Details</w:t>
      </w:r>
    </w:p>
    <w:p w:rsidR="00B83B3C" w:rsidRDefault="00B83B3C">
      <w:r>
        <w:t xml:space="preserve">This problem can be solved using the </w:t>
      </w:r>
      <w:hyperlink r:id="rId4" w:history="1">
        <w:proofErr w:type="spellStart"/>
        <w:r w:rsidRPr="001E30CD">
          <w:rPr>
            <w:rStyle w:val="Hyperlink"/>
          </w:rPr>
          <w:t>PRogramming</w:t>
        </w:r>
        <w:proofErr w:type="spellEnd"/>
        <w:r w:rsidRPr="001E30CD">
          <w:rPr>
            <w:rStyle w:val="Hyperlink"/>
          </w:rPr>
          <w:t xml:space="preserve"> </w:t>
        </w:r>
        <w:proofErr w:type="gramStart"/>
        <w:r w:rsidRPr="001E30CD">
          <w:rPr>
            <w:rStyle w:val="Hyperlink"/>
          </w:rPr>
          <w:t>In</w:t>
        </w:r>
        <w:proofErr w:type="gramEnd"/>
        <w:r w:rsidRPr="001E30CD">
          <w:rPr>
            <w:rStyle w:val="Hyperlink"/>
          </w:rPr>
          <w:t xml:space="preserve"> Statistical Modeling (PRISM)</w:t>
        </w:r>
      </w:hyperlink>
      <w:r>
        <w:t xml:space="preserve"> system (Sato, 2009).</w:t>
      </w:r>
      <w:r w:rsidR="00B7032A">
        <w:t xml:space="preserve"> Here are</w:t>
      </w:r>
      <w:r w:rsidR="0074700D">
        <w:t xml:space="preserve"> the </w:t>
      </w:r>
      <w:r w:rsidR="00B7032A">
        <w:t xml:space="preserve">required </w:t>
      </w:r>
      <w:r w:rsidR="0074700D">
        <w:t>PRISM program</w:t>
      </w:r>
      <w:r w:rsidR="00B7032A">
        <w:t>s</w:t>
      </w:r>
      <w:r w:rsidR="0074700D">
        <w:t xml:space="preserve"> and </w:t>
      </w:r>
      <w:r w:rsidR="003465EA">
        <w:t>commands</w:t>
      </w:r>
      <w:r w:rsidR="00B7032A">
        <w:t>.</w:t>
      </w:r>
    </w:p>
    <w:p w:rsidR="0074700D" w:rsidRDefault="0074700D">
      <w:r w:rsidRPr="0074700D">
        <w:rPr>
          <w:b/>
        </w:rPr>
        <w:t>Step 1:</w:t>
      </w:r>
      <w:r>
        <w:t xml:space="preserve"> Save the follo</w:t>
      </w:r>
      <w:r w:rsidR="00E64AF4">
        <w:t>wing code as a PRISM file (attached as</w:t>
      </w:r>
      <w:r>
        <w:t xml:space="preserve"> </w:t>
      </w:r>
      <w:r w:rsidR="00E64AF4">
        <w:t>“</w:t>
      </w:r>
      <w:proofErr w:type="spellStart"/>
      <w:r w:rsidRPr="00217121">
        <w:rPr>
          <w:rFonts w:ascii="Courier New" w:hAnsi="Courier New" w:cs="Courier New"/>
        </w:rPr>
        <w:t>pcfg_ppaml.psm</w:t>
      </w:r>
      <w:proofErr w:type="spellEnd"/>
      <w:r w:rsidR="00E64AF4">
        <w:t>”</w:t>
      </w:r>
      <w:r>
        <w:t>)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379C1">
        <w:rPr>
          <w:rFonts w:ascii="Courier New" w:hAnsi="Courier New" w:cs="Courier New"/>
          <w:sz w:val="20"/>
          <w:szCs w:val="20"/>
        </w:rPr>
        <w:t>nonterminal(s)</w:t>
      </w:r>
      <w:proofErr w:type="gramEnd"/>
      <w:r w:rsidRPr="002379C1">
        <w:rPr>
          <w:rFonts w:ascii="Courier New" w:hAnsi="Courier New" w:cs="Courier New"/>
          <w:sz w:val="20"/>
          <w:szCs w:val="20"/>
        </w:rPr>
        <w:t>.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379C1">
        <w:rPr>
          <w:rFonts w:ascii="Courier New" w:hAnsi="Courier New" w:cs="Courier New"/>
          <w:sz w:val="20"/>
          <w:szCs w:val="20"/>
        </w:rPr>
        <w:t>nonterminal(</w:t>
      </w:r>
      <w:proofErr w:type="gramEnd"/>
      <w:r w:rsidRPr="002379C1">
        <w:rPr>
          <w:rFonts w:ascii="Courier New" w:hAnsi="Courier New" w:cs="Courier New"/>
          <w:sz w:val="20"/>
          <w:szCs w:val="20"/>
        </w:rPr>
        <w:t>x).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379C1">
        <w:rPr>
          <w:rFonts w:ascii="Courier New" w:hAnsi="Courier New" w:cs="Courier New"/>
          <w:sz w:val="20"/>
          <w:szCs w:val="20"/>
        </w:rPr>
        <w:t>nonterminal(</w:t>
      </w:r>
      <w:proofErr w:type="gramEnd"/>
      <w:r w:rsidRPr="002379C1">
        <w:rPr>
          <w:rFonts w:ascii="Courier New" w:hAnsi="Courier New" w:cs="Courier New"/>
          <w:sz w:val="20"/>
          <w:szCs w:val="20"/>
        </w:rPr>
        <w:t>y).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379C1">
        <w:rPr>
          <w:rFonts w:ascii="Courier New" w:hAnsi="Courier New" w:cs="Courier New"/>
          <w:sz w:val="20"/>
          <w:szCs w:val="20"/>
        </w:rPr>
        <w:t>nonterminal(</w:t>
      </w:r>
      <w:proofErr w:type="gramEnd"/>
      <w:r w:rsidRPr="002379C1">
        <w:rPr>
          <w:rFonts w:ascii="Courier New" w:hAnsi="Courier New" w:cs="Courier New"/>
          <w:sz w:val="20"/>
          <w:szCs w:val="20"/>
        </w:rPr>
        <w:t>z).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379C1">
        <w:rPr>
          <w:rFonts w:ascii="Courier New" w:hAnsi="Courier New" w:cs="Courier New"/>
          <w:sz w:val="20"/>
          <w:szCs w:val="20"/>
        </w:rPr>
        <w:t>values(s,[[</w:t>
      </w:r>
      <w:proofErr w:type="spellStart"/>
      <w:r w:rsidRPr="002379C1">
        <w:rPr>
          <w:rFonts w:ascii="Courier New" w:hAnsi="Courier New" w:cs="Courier New"/>
          <w:sz w:val="20"/>
          <w:szCs w:val="20"/>
        </w:rPr>
        <w:t>x,y</w:t>
      </w:r>
      <w:proofErr w:type="spellEnd"/>
      <w:r w:rsidRPr="002379C1">
        <w:rPr>
          <w:rFonts w:ascii="Courier New" w:hAnsi="Courier New" w:cs="Courier New"/>
          <w:sz w:val="20"/>
          <w:szCs w:val="20"/>
        </w:rPr>
        <w:t>],[</w:t>
      </w:r>
      <w:proofErr w:type="spellStart"/>
      <w:r w:rsidRPr="002379C1">
        <w:rPr>
          <w:rFonts w:ascii="Courier New" w:hAnsi="Courier New" w:cs="Courier New"/>
          <w:sz w:val="20"/>
          <w:szCs w:val="20"/>
        </w:rPr>
        <w:t>y,z</w:t>
      </w:r>
      <w:proofErr w:type="spellEnd"/>
      <w:r w:rsidRPr="002379C1">
        <w:rPr>
          <w:rFonts w:ascii="Courier New" w:hAnsi="Courier New" w:cs="Courier New"/>
          <w:sz w:val="20"/>
          <w:szCs w:val="20"/>
        </w:rPr>
        <w:t>],[</w:t>
      </w:r>
      <w:proofErr w:type="spellStart"/>
      <w:r w:rsidRPr="002379C1">
        <w:rPr>
          <w:rFonts w:ascii="Courier New" w:hAnsi="Courier New" w:cs="Courier New"/>
          <w:sz w:val="20"/>
          <w:szCs w:val="20"/>
        </w:rPr>
        <w:t>x,z</w:t>
      </w:r>
      <w:proofErr w:type="spellEnd"/>
      <w:r w:rsidRPr="002379C1">
        <w:rPr>
          <w:rFonts w:ascii="Courier New" w:hAnsi="Courier New" w:cs="Courier New"/>
          <w:sz w:val="20"/>
          <w:szCs w:val="20"/>
        </w:rPr>
        <w:t>],[</w:t>
      </w:r>
      <w:proofErr w:type="spellStart"/>
      <w:r w:rsidRPr="002379C1">
        <w:rPr>
          <w:rFonts w:ascii="Courier New" w:hAnsi="Courier New" w:cs="Courier New"/>
          <w:sz w:val="20"/>
          <w:szCs w:val="20"/>
        </w:rPr>
        <w:t>z,x</w:t>
      </w:r>
      <w:proofErr w:type="spellEnd"/>
      <w:r w:rsidRPr="002379C1">
        <w:rPr>
          <w:rFonts w:ascii="Courier New" w:hAnsi="Courier New" w:cs="Courier New"/>
          <w:sz w:val="20"/>
          <w:szCs w:val="20"/>
        </w:rPr>
        <w:t>]]).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379C1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2379C1">
        <w:rPr>
          <w:rFonts w:ascii="Courier New" w:hAnsi="Courier New" w:cs="Courier New"/>
          <w:sz w:val="20"/>
          <w:szCs w:val="20"/>
        </w:rPr>
        <w:t>x,[[a],[b],[s]]).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379C1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2379C1">
        <w:rPr>
          <w:rFonts w:ascii="Courier New" w:hAnsi="Courier New" w:cs="Courier New"/>
          <w:sz w:val="20"/>
          <w:szCs w:val="20"/>
        </w:rPr>
        <w:t>y,[[b],[c],[d]]).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379C1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2379C1">
        <w:rPr>
          <w:rFonts w:ascii="Courier New" w:hAnsi="Courier New" w:cs="Courier New"/>
          <w:sz w:val="20"/>
          <w:szCs w:val="20"/>
        </w:rPr>
        <w:t>z,[[d],[e],[s]]).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379C1">
        <w:rPr>
          <w:rFonts w:ascii="Courier New" w:hAnsi="Courier New" w:cs="Courier New"/>
          <w:sz w:val="20"/>
          <w:szCs w:val="20"/>
        </w:rPr>
        <w:t>:-</w:t>
      </w:r>
      <w:proofErr w:type="gramEnd"/>
      <w:r w:rsidRPr="002379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79C1">
        <w:rPr>
          <w:rFonts w:ascii="Courier New" w:hAnsi="Courier New" w:cs="Courier New"/>
          <w:sz w:val="20"/>
          <w:szCs w:val="20"/>
        </w:rPr>
        <w:t>set_sw</w:t>
      </w:r>
      <w:proofErr w:type="spellEnd"/>
      <w:r w:rsidRPr="002379C1">
        <w:rPr>
          <w:rFonts w:ascii="Courier New" w:hAnsi="Courier New" w:cs="Courier New"/>
          <w:sz w:val="20"/>
          <w:szCs w:val="20"/>
        </w:rPr>
        <w:t>(s,[0.25,0.2,0.4,0.15]).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379C1">
        <w:rPr>
          <w:rFonts w:ascii="Courier New" w:hAnsi="Courier New" w:cs="Courier New"/>
          <w:sz w:val="20"/>
          <w:szCs w:val="20"/>
        </w:rPr>
        <w:t>:-</w:t>
      </w:r>
      <w:proofErr w:type="gramEnd"/>
      <w:r w:rsidRPr="002379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79C1">
        <w:rPr>
          <w:rFonts w:ascii="Courier New" w:hAnsi="Courier New" w:cs="Courier New"/>
          <w:sz w:val="20"/>
          <w:szCs w:val="20"/>
        </w:rPr>
        <w:t>set_sw</w:t>
      </w:r>
      <w:proofErr w:type="spellEnd"/>
      <w:r w:rsidRPr="002379C1">
        <w:rPr>
          <w:rFonts w:ascii="Courier New" w:hAnsi="Courier New" w:cs="Courier New"/>
          <w:sz w:val="20"/>
          <w:szCs w:val="20"/>
        </w:rPr>
        <w:t>(x,[0.05,0.3,0.65]).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379C1">
        <w:rPr>
          <w:rFonts w:ascii="Courier New" w:hAnsi="Courier New" w:cs="Courier New"/>
          <w:sz w:val="20"/>
          <w:szCs w:val="20"/>
        </w:rPr>
        <w:t>:-</w:t>
      </w:r>
      <w:proofErr w:type="gramEnd"/>
      <w:r w:rsidRPr="002379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79C1">
        <w:rPr>
          <w:rFonts w:ascii="Courier New" w:hAnsi="Courier New" w:cs="Courier New"/>
          <w:sz w:val="20"/>
          <w:szCs w:val="20"/>
        </w:rPr>
        <w:t>set_sw</w:t>
      </w:r>
      <w:proofErr w:type="spellEnd"/>
      <w:r w:rsidRPr="002379C1">
        <w:rPr>
          <w:rFonts w:ascii="Courier New" w:hAnsi="Courier New" w:cs="Courier New"/>
          <w:sz w:val="20"/>
          <w:szCs w:val="20"/>
        </w:rPr>
        <w:t>(y,[0.5,0.3,0.2]).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379C1">
        <w:rPr>
          <w:rFonts w:ascii="Courier New" w:hAnsi="Courier New" w:cs="Courier New"/>
          <w:sz w:val="20"/>
          <w:szCs w:val="20"/>
        </w:rPr>
        <w:t>:-</w:t>
      </w:r>
      <w:proofErr w:type="gramEnd"/>
      <w:r w:rsidRPr="002379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79C1">
        <w:rPr>
          <w:rFonts w:ascii="Courier New" w:hAnsi="Courier New" w:cs="Courier New"/>
          <w:sz w:val="20"/>
          <w:szCs w:val="20"/>
        </w:rPr>
        <w:t>set_sw</w:t>
      </w:r>
      <w:proofErr w:type="spellEnd"/>
      <w:r w:rsidRPr="002379C1">
        <w:rPr>
          <w:rFonts w:ascii="Courier New" w:hAnsi="Courier New" w:cs="Courier New"/>
          <w:sz w:val="20"/>
          <w:szCs w:val="20"/>
        </w:rPr>
        <w:t xml:space="preserve">(z,[0.35,0.1,0.55]). 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379C1">
        <w:rPr>
          <w:rFonts w:ascii="Courier New" w:hAnsi="Courier New" w:cs="Courier New"/>
          <w:sz w:val="20"/>
          <w:szCs w:val="20"/>
        </w:rPr>
        <w:t>:-</w:t>
      </w:r>
      <w:proofErr w:type="gramEnd"/>
      <w:r w:rsidRPr="002379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79C1">
        <w:rPr>
          <w:rFonts w:ascii="Courier New" w:hAnsi="Courier New" w:cs="Courier New"/>
          <w:sz w:val="20"/>
          <w:szCs w:val="20"/>
        </w:rPr>
        <w:t>p_not_table</w:t>
      </w:r>
      <w:proofErr w:type="spellEnd"/>
      <w:r w:rsidRPr="002379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79C1">
        <w:rPr>
          <w:rFonts w:ascii="Courier New" w:hAnsi="Courier New" w:cs="Courier New"/>
          <w:sz w:val="20"/>
          <w:szCs w:val="20"/>
        </w:rPr>
        <w:t>proj</w:t>
      </w:r>
      <w:proofErr w:type="spellEnd"/>
      <w:r w:rsidRPr="002379C1">
        <w:rPr>
          <w:rFonts w:ascii="Courier New" w:hAnsi="Courier New" w:cs="Courier New"/>
          <w:sz w:val="20"/>
          <w:szCs w:val="20"/>
        </w:rPr>
        <w:t>/2.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379C1">
        <w:rPr>
          <w:rFonts w:ascii="Courier New" w:hAnsi="Courier New" w:cs="Courier New"/>
          <w:sz w:val="20"/>
          <w:szCs w:val="20"/>
        </w:rPr>
        <w:t>pcfg</w:t>
      </w:r>
      <w:proofErr w:type="spellEnd"/>
      <w:r w:rsidRPr="002379C1">
        <w:rPr>
          <w:rFonts w:ascii="Courier New" w:hAnsi="Courier New" w:cs="Courier New"/>
          <w:sz w:val="20"/>
          <w:szCs w:val="20"/>
        </w:rPr>
        <w:t>(</w:t>
      </w:r>
      <w:proofErr w:type="gramEnd"/>
      <w:r w:rsidRPr="002379C1">
        <w:rPr>
          <w:rFonts w:ascii="Courier New" w:hAnsi="Courier New" w:cs="Courier New"/>
          <w:sz w:val="20"/>
          <w:szCs w:val="20"/>
        </w:rPr>
        <w:t xml:space="preserve">L):- </w:t>
      </w:r>
      <w:proofErr w:type="spellStart"/>
      <w:r w:rsidRPr="002379C1">
        <w:rPr>
          <w:rFonts w:ascii="Courier New" w:hAnsi="Courier New" w:cs="Courier New"/>
          <w:sz w:val="20"/>
          <w:szCs w:val="20"/>
        </w:rPr>
        <w:t>pcfg</w:t>
      </w:r>
      <w:proofErr w:type="spellEnd"/>
      <w:r w:rsidRPr="002379C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379C1">
        <w:rPr>
          <w:rFonts w:ascii="Courier New" w:hAnsi="Courier New" w:cs="Courier New"/>
          <w:sz w:val="20"/>
          <w:szCs w:val="20"/>
        </w:rPr>
        <w:t>s,L</w:t>
      </w:r>
      <w:proofErr w:type="spellEnd"/>
      <w:r w:rsidRPr="002379C1">
        <w:rPr>
          <w:rFonts w:ascii="Courier New" w:hAnsi="Courier New" w:cs="Courier New"/>
          <w:sz w:val="20"/>
          <w:szCs w:val="20"/>
        </w:rPr>
        <w:t>-[]).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379C1">
        <w:rPr>
          <w:rFonts w:ascii="Courier New" w:hAnsi="Courier New" w:cs="Courier New"/>
          <w:sz w:val="20"/>
          <w:szCs w:val="20"/>
        </w:rPr>
        <w:t>pcfg</w:t>
      </w:r>
      <w:proofErr w:type="spellEnd"/>
      <w:r w:rsidRPr="002379C1">
        <w:rPr>
          <w:rFonts w:ascii="Courier New" w:hAnsi="Courier New" w:cs="Courier New"/>
          <w:sz w:val="20"/>
          <w:szCs w:val="20"/>
        </w:rPr>
        <w:t>(</w:t>
      </w:r>
      <w:proofErr w:type="gramEnd"/>
      <w:r w:rsidRPr="002379C1">
        <w:rPr>
          <w:rFonts w:ascii="Courier New" w:hAnsi="Courier New" w:cs="Courier New"/>
          <w:sz w:val="20"/>
          <w:szCs w:val="20"/>
        </w:rPr>
        <w:t>LHS,L0-L1):-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379C1">
        <w:rPr>
          <w:rFonts w:ascii="Courier New" w:hAnsi="Courier New" w:cs="Courier New"/>
          <w:sz w:val="20"/>
          <w:szCs w:val="20"/>
        </w:rPr>
        <w:t>( nonterminal</w:t>
      </w:r>
      <w:proofErr w:type="gramEnd"/>
      <w:r w:rsidRPr="002379C1">
        <w:rPr>
          <w:rFonts w:ascii="Courier New" w:hAnsi="Courier New" w:cs="Courier New"/>
          <w:sz w:val="20"/>
          <w:szCs w:val="20"/>
        </w:rPr>
        <w:t xml:space="preserve">(LHS) -&gt; </w:t>
      </w:r>
      <w:proofErr w:type="spellStart"/>
      <w:r w:rsidRPr="002379C1">
        <w:rPr>
          <w:rFonts w:ascii="Courier New" w:hAnsi="Courier New" w:cs="Courier New"/>
          <w:sz w:val="20"/>
          <w:szCs w:val="20"/>
        </w:rPr>
        <w:t>msw</w:t>
      </w:r>
      <w:proofErr w:type="spellEnd"/>
      <w:r w:rsidRPr="002379C1">
        <w:rPr>
          <w:rFonts w:ascii="Courier New" w:hAnsi="Courier New" w:cs="Courier New"/>
          <w:sz w:val="20"/>
          <w:szCs w:val="20"/>
        </w:rPr>
        <w:t>(LHS,RHS),</w:t>
      </w:r>
      <w:proofErr w:type="spellStart"/>
      <w:r w:rsidRPr="002379C1">
        <w:rPr>
          <w:rFonts w:ascii="Courier New" w:hAnsi="Courier New" w:cs="Courier New"/>
          <w:sz w:val="20"/>
          <w:szCs w:val="20"/>
        </w:rPr>
        <w:t>proj</w:t>
      </w:r>
      <w:proofErr w:type="spellEnd"/>
      <w:r w:rsidRPr="002379C1">
        <w:rPr>
          <w:rFonts w:ascii="Courier New" w:hAnsi="Courier New" w:cs="Courier New"/>
          <w:sz w:val="20"/>
          <w:szCs w:val="20"/>
        </w:rPr>
        <w:t>(RHS,L0-L1) ; L0 = [LHS|L1])</w:t>
      </w:r>
    </w:p>
    <w:p w:rsidR="002379C1" w:rsidRPr="002379C1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379C1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2379C1">
        <w:rPr>
          <w:rFonts w:ascii="Courier New" w:hAnsi="Courier New" w:cs="Courier New"/>
          <w:sz w:val="20"/>
          <w:szCs w:val="20"/>
        </w:rPr>
        <w:t>proj</w:t>
      </w:r>
      <w:proofErr w:type="spellEnd"/>
      <w:r w:rsidRPr="002379C1">
        <w:rPr>
          <w:rFonts w:ascii="Courier New" w:hAnsi="Courier New" w:cs="Courier New"/>
          <w:sz w:val="20"/>
          <w:szCs w:val="20"/>
        </w:rPr>
        <w:t>(</w:t>
      </w:r>
      <w:proofErr w:type="gramEnd"/>
      <w:r w:rsidRPr="002379C1">
        <w:rPr>
          <w:rFonts w:ascii="Courier New" w:hAnsi="Courier New" w:cs="Courier New"/>
          <w:sz w:val="20"/>
          <w:szCs w:val="20"/>
        </w:rPr>
        <w:t>[],L-L).</w:t>
      </w:r>
    </w:p>
    <w:p w:rsidR="0074700D" w:rsidRPr="0074700D" w:rsidRDefault="002379C1" w:rsidP="002379C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379C1">
        <w:rPr>
          <w:rFonts w:ascii="Courier New" w:hAnsi="Courier New" w:cs="Courier New"/>
          <w:sz w:val="20"/>
          <w:szCs w:val="20"/>
        </w:rPr>
        <w:t>proj</w:t>
      </w:r>
      <w:proofErr w:type="spellEnd"/>
      <w:r w:rsidRPr="002379C1">
        <w:rPr>
          <w:rFonts w:ascii="Courier New" w:hAnsi="Courier New" w:cs="Courier New"/>
          <w:sz w:val="20"/>
          <w:szCs w:val="20"/>
        </w:rPr>
        <w:t>(</w:t>
      </w:r>
      <w:proofErr w:type="gramEnd"/>
      <w:r w:rsidRPr="002379C1">
        <w:rPr>
          <w:rFonts w:ascii="Courier New" w:hAnsi="Courier New" w:cs="Courier New"/>
          <w:sz w:val="20"/>
          <w:szCs w:val="20"/>
        </w:rPr>
        <w:t xml:space="preserve">[X|Xs],L0-L1):- </w:t>
      </w:r>
      <w:proofErr w:type="spellStart"/>
      <w:r w:rsidRPr="002379C1">
        <w:rPr>
          <w:rFonts w:ascii="Courier New" w:hAnsi="Courier New" w:cs="Courier New"/>
          <w:sz w:val="20"/>
          <w:szCs w:val="20"/>
        </w:rPr>
        <w:t>pcfg</w:t>
      </w:r>
      <w:proofErr w:type="spellEnd"/>
      <w:r w:rsidRPr="002379C1">
        <w:rPr>
          <w:rFonts w:ascii="Courier New" w:hAnsi="Courier New" w:cs="Courier New"/>
          <w:sz w:val="20"/>
          <w:szCs w:val="20"/>
        </w:rPr>
        <w:t>(X,L0-L2),</w:t>
      </w:r>
      <w:proofErr w:type="spellStart"/>
      <w:r w:rsidRPr="002379C1">
        <w:rPr>
          <w:rFonts w:ascii="Courier New" w:hAnsi="Courier New" w:cs="Courier New"/>
          <w:sz w:val="20"/>
          <w:szCs w:val="20"/>
        </w:rPr>
        <w:t>proj</w:t>
      </w:r>
      <w:proofErr w:type="spellEnd"/>
      <w:r w:rsidRPr="002379C1">
        <w:rPr>
          <w:rFonts w:ascii="Courier New" w:hAnsi="Courier New" w:cs="Courier New"/>
          <w:sz w:val="20"/>
          <w:szCs w:val="20"/>
        </w:rPr>
        <w:t>(Xs,L2-L1).</w:t>
      </w:r>
      <w:r w:rsidR="0074700D" w:rsidRPr="0074700D">
        <w:rPr>
          <w:rFonts w:ascii="Courier New" w:hAnsi="Courier New" w:cs="Courier New"/>
          <w:sz w:val="20"/>
          <w:szCs w:val="20"/>
        </w:rPr>
        <w:t xml:space="preserve"> </w:t>
      </w:r>
    </w:p>
    <w:p w:rsidR="0074700D" w:rsidRDefault="0074700D" w:rsidP="0074700D">
      <w:pPr>
        <w:spacing w:after="0" w:line="240" w:lineRule="auto"/>
      </w:pPr>
    </w:p>
    <w:p w:rsidR="008D6872" w:rsidRDefault="008D6872">
      <w:pPr>
        <w:rPr>
          <w:b/>
        </w:rPr>
      </w:pPr>
      <w:r>
        <w:rPr>
          <w:b/>
        </w:rPr>
        <w:br w:type="page"/>
      </w:r>
    </w:p>
    <w:p w:rsidR="00B876FB" w:rsidRDefault="00B876FB" w:rsidP="00B876FB">
      <w:r>
        <w:rPr>
          <w:b/>
        </w:rPr>
        <w:lastRenderedPageBreak/>
        <w:t>Step 2</w:t>
      </w:r>
      <w:r w:rsidRPr="0074700D">
        <w:rPr>
          <w:b/>
        </w:rPr>
        <w:t>:</w:t>
      </w:r>
      <w:r>
        <w:t xml:space="preserve"> Save the following code as a PRISM file (attached as “</w:t>
      </w:r>
      <w:proofErr w:type="spellStart"/>
      <w:r w:rsidRPr="00217121">
        <w:rPr>
          <w:rFonts w:ascii="Courier New" w:hAnsi="Courier New" w:cs="Courier New"/>
        </w:rPr>
        <w:t>pcfg_</w:t>
      </w:r>
      <w:r>
        <w:rPr>
          <w:rFonts w:ascii="Courier New" w:hAnsi="Courier New" w:cs="Courier New"/>
        </w:rPr>
        <w:t>prefix_</w:t>
      </w:r>
      <w:r w:rsidRPr="00217121">
        <w:rPr>
          <w:rFonts w:ascii="Courier New" w:hAnsi="Courier New" w:cs="Courier New"/>
        </w:rPr>
        <w:t>ppaml.psm</w:t>
      </w:r>
      <w:proofErr w:type="spellEnd"/>
      <w:r>
        <w:t>”)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7476D">
        <w:rPr>
          <w:rFonts w:ascii="Courier New" w:hAnsi="Courier New" w:cs="Courier New"/>
          <w:sz w:val="20"/>
          <w:szCs w:val="20"/>
        </w:rPr>
        <w:t>nonterminal(s)</w:t>
      </w:r>
      <w:proofErr w:type="gramEnd"/>
      <w:r w:rsidRPr="0087476D">
        <w:rPr>
          <w:rFonts w:ascii="Courier New" w:hAnsi="Courier New" w:cs="Courier New"/>
          <w:sz w:val="20"/>
          <w:szCs w:val="20"/>
        </w:rPr>
        <w:t>.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7476D">
        <w:rPr>
          <w:rFonts w:ascii="Courier New" w:hAnsi="Courier New" w:cs="Courier New"/>
          <w:sz w:val="20"/>
          <w:szCs w:val="20"/>
        </w:rPr>
        <w:t>nonterminal(</w:t>
      </w:r>
      <w:proofErr w:type="gramEnd"/>
      <w:r w:rsidRPr="0087476D">
        <w:rPr>
          <w:rFonts w:ascii="Courier New" w:hAnsi="Courier New" w:cs="Courier New"/>
          <w:sz w:val="20"/>
          <w:szCs w:val="20"/>
        </w:rPr>
        <w:t>x).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7476D">
        <w:rPr>
          <w:rFonts w:ascii="Courier New" w:hAnsi="Courier New" w:cs="Courier New"/>
          <w:sz w:val="20"/>
          <w:szCs w:val="20"/>
        </w:rPr>
        <w:t>nonterminal(</w:t>
      </w:r>
      <w:proofErr w:type="gramEnd"/>
      <w:r w:rsidRPr="0087476D">
        <w:rPr>
          <w:rFonts w:ascii="Courier New" w:hAnsi="Courier New" w:cs="Courier New"/>
          <w:sz w:val="20"/>
          <w:szCs w:val="20"/>
        </w:rPr>
        <w:t>y).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7476D">
        <w:rPr>
          <w:rFonts w:ascii="Courier New" w:hAnsi="Courier New" w:cs="Courier New"/>
          <w:sz w:val="20"/>
          <w:szCs w:val="20"/>
        </w:rPr>
        <w:t>nonterminal(</w:t>
      </w:r>
      <w:proofErr w:type="gramEnd"/>
      <w:r w:rsidRPr="0087476D">
        <w:rPr>
          <w:rFonts w:ascii="Courier New" w:hAnsi="Courier New" w:cs="Courier New"/>
          <w:sz w:val="20"/>
          <w:szCs w:val="20"/>
        </w:rPr>
        <w:t>z).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76D">
        <w:rPr>
          <w:rFonts w:ascii="Courier New" w:hAnsi="Courier New" w:cs="Courier New"/>
          <w:sz w:val="20"/>
          <w:szCs w:val="20"/>
        </w:rPr>
        <w:t>values(s,[[</w:t>
      </w:r>
      <w:proofErr w:type="spellStart"/>
      <w:r w:rsidRPr="0087476D">
        <w:rPr>
          <w:rFonts w:ascii="Courier New" w:hAnsi="Courier New" w:cs="Courier New"/>
          <w:sz w:val="20"/>
          <w:szCs w:val="20"/>
        </w:rPr>
        <w:t>x,y</w:t>
      </w:r>
      <w:proofErr w:type="spellEnd"/>
      <w:r w:rsidRPr="0087476D">
        <w:rPr>
          <w:rFonts w:ascii="Courier New" w:hAnsi="Courier New" w:cs="Courier New"/>
          <w:sz w:val="20"/>
          <w:szCs w:val="20"/>
        </w:rPr>
        <w:t>],[</w:t>
      </w:r>
      <w:proofErr w:type="spellStart"/>
      <w:r w:rsidRPr="0087476D">
        <w:rPr>
          <w:rFonts w:ascii="Courier New" w:hAnsi="Courier New" w:cs="Courier New"/>
          <w:sz w:val="20"/>
          <w:szCs w:val="20"/>
        </w:rPr>
        <w:t>y,z</w:t>
      </w:r>
      <w:proofErr w:type="spellEnd"/>
      <w:r w:rsidRPr="0087476D">
        <w:rPr>
          <w:rFonts w:ascii="Courier New" w:hAnsi="Courier New" w:cs="Courier New"/>
          <w:sz w:val="20"/>
          <w:szCs w:val="20"/>
        </w:rPr>
        <w:t>],[</w:t>
      </w:r>
      <w:proofErr w:type="spellStart"/>
      <w:r w:rsidRPr="0087476D">
        <w:rPr>
          <w:rFonts w:ascii="Courier New" w:hAnsi="Courier New" w:cs="Courier New"/>
          <w:sz w:val="20"/>
          <w:szCs w:val="20"/>
        </w:rPr>
        <w:t>x,z</w:t>
      </w:r>
      <w:proofErr w:type="spellEnd"/>
      <w:r w:rsidRPr="0087476D">
        <w:rPr>
          <w:rFonts w:ascii="Courier New" w:hAnsi="Courier New" w:cs="Courier New"/>
          <w:sz w:val="20"/>
          <w:szCs w:val="20"/>
        </w:rPr>
        <w:t>],[</w:t>
      </w:r>
      <w:proofErr w:type="spellStart"/>
      <w:r w:rsidRPr="0087476D">
        <w:rPr>
          <w:rFonts w:ascii="Courier New" w:hAnsi="Courier New" w:cs="Courier New"/>
          <w:sz w:val="20"/>
          <w:szCs w:val="20"/>
        </w:rPr>
        <w:t>z,x</w:t>
      </w:r>
      <w:proofErr w:type="spellEnd"/>
      <w:r w:rsidRPr="0087476D">
        <w:rPr>
          <w:rFonts w:ascii="Courier New" w:hAnsi="Courier New" w:cs="Courier New"/>
          <w:sz w:val="20"/>
          <w:szCs w:val="20"/>
        </w:rPr>
        <w:t>]]).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7476D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87476D">
        <w:rPr>
          <w:rFonts w:ascii="Courier New" w:hAnsi="Courier New" w:cs="Courier New"/>
          <w:sz w:val="20"/>
          <w:szCs w:val="20"/>
        </w:rPr>
        <w:t>x,[[a],[b],[s]]).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7476D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87476D">
        <w:rPr>
          <w:rFonts w:ascii="Courier New" w:hAnsi="Courier New" w:cs="Courier New"/>
          <w:sz w:val="20"/>
          <w:szCs w:val="20"/>
        </w:rPr>
        <w:t>y,[[b],[c],[d]]).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7476D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87476D">
        <w:rPr>
          <w:rFonts w:ascii="Courier New" w:hAnsi="Courier New" w:cs="Courier New"/>
          <w:sz w:val="20"/>
          <w:szCs w:val="20"/>
        </w:rPr>
        <w:t>z,[[d],[e],[s]]).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7476D">
        <w:rPr>
          <w:rFonts w:ascii="Courier New" w:hAnsi="Courier New" w:cs="Courier New"/>
          <w:sz w:val="20"/>
          <w:szCs w:val="20"/>
        </w:rPr>
        <w:t>:-</w:t>
      </w:r>
      <w:proofErr w:type="gramEnd"/>
      <w:r w:rsidRPr="008747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476D">
        <w:rPr>
          <w:rFonts w:ascii="Courier New" w:hAnsi="Courier New" w:cs="Courier New"/>
          <w:sz w:val="20"/>
          <w:szCs w:val="20"/>
        </w:rPr>
        <w:t>set_sw</w:t>
      </w:r>
      <w:proofErr w:type="spellEnd"/>
      <w:r w:rsidRPr="0087476D">
        <w:rPr>
          <w:rFonts w:ascii="Courier New" w:hAnsi="Courier New" w:cs="Courier New"/>
          <w:sz w:val="20"/>
          <w:szCs w:val="20"/>
        </w:rPr>
        <w:t>(s,[0.25,0.2,0.4,0.15]).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7476D">
        <w:rPr>
          <w:rFonts w:ascii="Courier New" w:hAnsi="Courier New" w:cs="Courier New"/>
          <w:sz w:val="20"/>
          <w:szCs w:val="20"/>
        </w:rPr>
        <w:t>:-</w:t>
      </w:r>
      <w:proofErr w:type="gramEnd"/>
      <w:r w:rsidRPr="008747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476D">
        <w:rPr>
          <w:rFonts w:ascii="Courier New" w:hAnsi="Courier New" w:cs="Courier New"/>
          <w:sz w:val="20"/>
          <w:szCs w:val="20"/>
        </w:rPr>
        <w:t>set_sw</w:t>
      </w:r>
      <w:proofErr w:type="spellEnd"/>
      <w:r w:rsidRPr="0087476D">
        <w:rPr>
          <w:rFonts w:ascii="Courier New" w:hAnsi="Courier New" w:cs="Courier New"/>
          <w:sz w:val="20"/>
          <w:szCs w:val="20"/>
        </w:rPr>
        <w:t>(x,[0.05,0.3,0.65]).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7476D">
        <w:rPr>
          <w:rFonts w:ascii="Courier New" w:hAnsi="Courier New" w:cs="Courier New"/>
          <w:sz w:val="20"/>
          <w:szCs w:val="20"/>
        </w:rPr>
        <w:t>:-</w:t>
      </w:r>
      <w:proofErr w:type="gramEnd"/>
      <w:r w:rsidRPr="008747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476D">
        <w:rPr>
          <w:rFonts w:ascii="Courier New" w:hAnsi="Courier New" w:cs="Courier New"/>
          <w:sz w:val="20"/>
          <w:szCs w:val="20"/>
        </w:rPr>
        <w:t>set_sw</w:t>
      </w:r>
      <w:proofErr w:type="spellEnd"/>
      <w:r w:rsidRPr="0087476D">
        <w:rPr>
          <w:rFonts w:ascii="Courier New" w:hAnsi="Courier New" w:cs="Courier New"/>
          <w:sz w:val="20"/>
          <w:szCs w:val="20"/>
        </w:rPr>
        <w:t>(y,[0.5,0.3,0.2]).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7476D">
        <w:rPr>
          <w:rFonts w:ascii="Courier New" w:hAnsi="Courier New" w:cs="Courier New"/>
          <w:sz w:val="20"/>
          <w:szCs w:val="20"/>
        </w:rPr>
        <w:t>:-</w:t>
      </w:r>
      <w:proofErr w:type="gramEnd"/>
      <w:r w:rsidRPr="008747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476D">
        <w:rPr>
          <w:rFonts w:ascii="Courier New" w:hAnsi="Courier New" w:cs="Courier New"/>
          <w:sz w:val="20"/>
          <w:szCs w:val="20"/>
        </w:rPr>
        <w:t>set_sw</w:t>
      </w:r>
      <w:proofErr w:type="spellEnd"/>
      <w:r w:rsidRPr="0087476D">
        <w:rPr>
          <w:rFonts w:ascii="Courier New" w:hAnsi="Courier New" w:cs="Courier New"/>
          <w:sz w:val="20"/>
          <w:szCs w:val="20"/>
        </w:rPr>
        <w:t xml:space="preserve">(z,[0.35,0.1,0.55]). 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7476D">
        <w:rPr>
          <w:rFonts w:ascii="Courier New" w:hAnsi="Courier New" w:cs="Courier New"/>
          <w:sz w:val="20"/>
          <w:szCs w:val="20"/>
        </w:rPr>
        <w:t>:-</w:t>
      </w:r>
      <w:proofErr w:type="gramEnd"/>
      <w:r w:rsidRPr="008747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476D">
        <w:rPr>
          <w:rFonts w:ascii="Courier New" w:hAnsi="Courier New" w:cs="Courier New"/>
          <w:sz w:val="20"/>
          <w:szCs w:val="20"/>
        </w:rPr>
        <w:t>set_prism_flag</w:t>
      </w:r>
      <w:proofErr w:type="spellEnd"/>
      <w:r w:rsidRPr="0087476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7476D">
        <w:rPr>
          <w:rFonts w:ascii="Courier New" w:hAnsi="Courier New" w:cs="Courier New"/>
          <w:sz w:val="20"/>
          <w:szCs w:val="20"/>
        </w:rPr>
        <w:t>error_on_cycle,off</w:t>
      </w:r>
      <w:proofErr w:type="spellEnd"/>
      <w:r w:rsidRPr="0087476D">
        <w:rPr>
          <w:rFonts w:ascii="Courier New" w:hAnsi="Courier New" w:cs="Courier New"/>
          <w:sz w:val="20"/>
          <w:szCs w:val="20"/>
        </w:rPr>
        <w:t>).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7476D">
        <w:rPr>
          <w:rFonts w:ascii="Courier New" w:hAnsi="Courier New" w:cs="Courier New"/>
          <w:sz w:val="20"/>
          <w:szCs w:val="20"/>
        </w:rPr>
        <w:t>prefix_</w:t>
      </w:r>
      <w:proofErr w:type="gramStart"/>
      <w:r w:rsidRPr="0087476D">
        <w:rPr>
          <w:rFonts w:ascii="Courier New" w:hAnsi="Courier New" w:cs="Courier New"/>
          <w:sz w:val="20"/>
          <w:szCs w:val="20"/>
        </w:rPr>
        <w:t>pcfg</w:t>
      </w:r>
      <w:proofErr w:type="spellEnd"/>
      <w:r w:rsidRPr="0087476D">
        <w:rPr>
          <w:rFonts w:ascii="Courier New" w:hAnsi="Courier New" w:cs="Courier New"/>
          <w:sz w:val="20"/>
          <w:szCs w:val="20"/>
        </w:rPr>
        <w:t>(</w:t>
      </w:r>
      <w:proofErr w:type="gramEnd"/>
      <w:r w:rsidRPr="0087476D">
        <w:rPr>
          <w:rFonts w:ascii="Courier New" w:hAnsi="Courier New" w:cs="Courier New"/>
          <w:sz w:val="20"/>
          <w:szCs w:val="20"/>
        </w:rPr>
        <w:t xml:space="preserve">L):- </w:t>
      </w:r>
      <w:proofErr w:type="spellStart"/>
      <w:r w:rsidRPr="0087476D">
        <w:rPr>
          <w:rFonts w:ascii="Courier New" w:hAnsi="Courier New" w:cs="Courier New"/>
          <w:sz w:val="20"/>
          <w:szCs w:val="20"/>
        </w:rPr>
        <w:t>prefix_pcfg</w:t>
      </w:r>
      <w:proofErr w:type="spellEnd"/>
      <w:r w:rsidRPr="0087476D">
        <w:rPr>
          <w:rFonts w:ascii="Courier New" w:hAnsi="Courier New" w:cs="Courier New"/>
          <w:sz w:val="20"/>
          <w:szCs w:val="20"/>
        </w:rPr>
        <w:t xml:space="preserve">([s],L,[]). 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7476D">
        <w:rPr>
          <w:rFonts w:ascii="Courier New" w:hAnsi="Courier New" w:cs="Courier New"/>
          <w:sz w:val="20"/>
          <w:szCs w:val="20"/>
        </w:rPr>
        <w:t>prefix_</w:t>
      </w:r>
      <w:proofErr w:type="gramStart"/>
      <w:r w:rsidRPr="0087476D">
        <w:rPr>
          <w:rFonts w:ascii="Courier New" w:hAnsi="Courier New" w:cs="Courier New"/>
          <w:sz w:val="20"/>
          <w:szCs w:val="20"/>
        </w:rPr>
        <w:t>pcfg</w:t>
      </w:r>
      <w:proofErr w:type="spellEnd"/>
      <w:r w:rsidRPr="0087476D">
        <w:rPr>
          <w:rFonts w:ascii="Courier New" w:hAnsi="Courier New" w:cs="Courier New"/>
          <w:sz w:val="20"/>
          <w:szCs w:val="20"/>
        </w:rPr>
        <w:t>(</w:t>
      </w:r>
      <w:proofErr w:type="gramEnd"/>
      <w:r w:rsidRPr="0087476D">
        <w:rPr>
          <w:rFonts w:ascii="Courier New" w:hAnsi="Courier New" w:cs="Courier New"/>
          <w:sz w:val="20"/>
          <w:szCs w:val="20"/>
        </w:rPr>
        <w:t>[A|R],L0,L2):-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76D">
        <w:rPr>
          <w:rFonts w:ascii="Courier New" w:hAnsi="Courier New" w:cs="Courier New"/>
          <w:sz w:val="20"/>
          <w:szCs w:val="20"/>
        </w:rPr>
        <w:tab/>
      </w:r>
      <w:proofErr w:type="gramStart"/>
      <w:r w:rsidRPr="0087476D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87476D">
        <w:rPr>
          <w:rFonts w:ascii="Courier New" w:hAnsi="Courier New" w:cs="Courier New"/>
          <w:sz w:val="20"/>
          <w:szCs w:val="20"/>
        </w:rPr>
        <w:t>get</w:t>
      </w:r>
      <w:proofErr w:type="gramEnd"/>
      <w:r w:rsidRPr="0087476D">
        <w:rPr>
          <w:rFonts w:ascii="Courier New" w:hAnsi="Courier New" w:cs="Courier New"/>
          <w:sz w:val="20"/>
          <w:szCs w:val="20"/>
        </w:rPr>
        <w:t>_values</w:t>
      </w:r>
      <w:proofErr w:type="spellEnd"/>
      <w:r w:rsidRPr="0087476D">
        <w:rPr>
          <w:rFonts w:ascii="Courier New" w:hAnsi="Courier New" w:cs="Courier New"/>
          <w:sz w:val="20"/>
          <w:szCs w:val="20"/>
        </w:rPr>
        <w:t xml:space="preserve">(A,_) -&gt; </w:t>
      </w:r>
      <w:proofErr w:type="spellStart"/>
      <w:r w:rsidRPr="0087476D">
        <w:rPr>
          <w:rFonts w:ascii="Courier New" w:hAnsi="Courier New" w:cs="Courier New"/>
          <w:sz w:val="20"/>
          <w:szCs w:val="20"/>
        </w:rPr>
        <w:t>msw</w:t>
      </w:r>
      <w:proofErr w:type="spellEnd"/>
      <w:r w:rsidRPr="0087476D">
        <w:rPr>
          <w:rFonts w:ascii="Courier New" w:hAnsi="Courier New" w:cs="Courier New"/>
          <w:sz w:val="20"/>
          <w:szCs w:val="20"/>
        </w:rPr>
        <w:t>(A,RHS),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76D">
        <w:rPr>
          <w:rFonts w:ascii="Courier New" w:hAnsi="Courier New" w:cs="Courier New"/>
          <w:sz w:val="20"/>
          <w:szCs w:val="20"/>
        </w:rPr>
        <w:tab/>
      </w:r>
      <w:r w:rsidRPr="0087476D">
        <w:rPr>
          <w:rFonts w:ascii="Courier New" w:hAnsi="Courier New" w:cs="Courier New"/>
          <w:sz w:val="20"/>
          <w:szCs w:val="20"/>
        </w:rPr>
        <w:tab/>
      </w:r>
      <w:proofErr w:type="spellStart"/>
      <w:r w:rsidRPr="0087476D">
        <w:rPr>
          <w:rFonts w:ascii="Courier New" w:hAnsi="Courier New" w:cs="Courier New"/>
          <w:sz w:val="20"/>
          <w:szCs w:val="20"/>
        </w:rPr>
        <w:t>prefix_</w:t>
      </w:r>
      <w:proofErr w:type="gramStart"/>
      <w:r w:rsidRPr="0087476D">
        <w:rPr>
          <w:rFonts w:ascii="Courier New" w:hAnsi="Courier New" w:cs="Courier New"/>
          <w:sz w:val="20"/>
          <w:szCs w:val="20"/>
        </w:rPr>
        <w:t>pcfg</w:t>
      </w:r>
      <w:proofErr w:type="spellEnd"/>
      <w:r w:rsidRPr="0087476D">
        <w:rPr>
          <w:rFonts w:ascii="Courier New" w:hAnsi="Courier New" w:cs="Courier New"/>
          <w:sz w:val="20"/>
          <w:szCs w:val="20"/>
        </w:rPr>
        <w:t>(</w:t>
      </w:r>
      <w:proofErr w:type="gramEnd"/>
      <w:r w:rsidRPr="0087476D">
        <w:rPr>
          <w:rFonts w:ascii="Courier New" w:hAnsi="Courier New" w:cs="Courier New"/>
          <w:sz w:val="20"/>
          <w:szCs w:val="20"/>
        </w:rPr>
        <w:t>RHS,L0,L1)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76D">
        <w:rPr>
          <w:rFonts w:ascii="Courier New" w:hAnsi="Courier New" w:cs="Courier New"/>
          <w:sz w:val="20"/>
          <w:szCs w:val="20"/>
        </w:rPr>
        <w:tab/>
        <w:t>; L0</w:t>
      </w:r>
      <w:proofErr w:type="gramStart"/>
      <w:r w:rsidRPr="0087476D">
        <w:rPr>
          <w:rFonts w:ascii="Courier New" w:hAnsi="Courier New" w:cs="Courier New"/>
          <w:sz w:val="20"/>
          <w:szCs w:val="20"/>
        </w:rPr>
        <w:t>=[</w:t>
      </w:r>
      <w:proofErr w:type="gramEnd"/>
      <w:r w:rsidRPr="0087476D">
        <w:rPr>
          <w:rFonts w:ascii="Courier New" w:hAnsi="Courier New" w:cs="Courier New"/>
          <w:sz w:val="20"/>
          <w:szCs w:val="20"/>
        </w:rPr>
        <w:t>A|L1] ),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76D">
        <w:rPr>
          <w:rFonts w:ascii="Courier New" w:hAnsi="Courier New" w:cs="Courier New"/>
          <w:sz w:val="20"/>
          <w:szCs w:val="20"/>
        </w:rPr>
        <w:tab/>
      </w:r>
      <w:proofErr w:type="gramStart"/>
      <w:r w:rsidRPr="0087476D">
        <w:rPr>
          <w:rFonts w:ascii="Courier New" w:hAnsi="Courier New" w:cs="Courier New"/>
          <w:sz w:val="20"/>
          <w:szCs w:val="20"/>
        </w:rPr>
        <w:t>( L1</w:t>
      </w:r>
      <w:proofErr w:type="gramEnd"/>
      <w:r w:rsidRPr="0087476D">
        <w:rPr>
          <w:rFonts w:ascii="Courier New" w:hAnsi="Courier New" w:cs="Courier New"/>
          <w:sz w:val="20"/>
          <w:szCs w:val="20"/>
        </w:rPr>
        <w:t>=[] -&gt; L2=[]</w:t>
      </w:r>
    </w:p>
    <w:p w:rsidR="0087476D" w:rsidRPr="0087476D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76D">
        <w:rPr>
          <w:rFonts w:ascii="Courier New" w:hAnsi="Courier New" w:cs="Courier New"/>
          <w:sz w:val="20"/>
          <w:szCs w:val="20"/>
        </w:rPr>
        <w:tab/>
        <w:t xml:space="preserve">; </w:t>
      </w:r>
      <w:proofErr w:type="spellStart"/>
      <w:r w:rsidRPr="0087476D">
        <w:rPr>
          <w:rFonts w:ascii="Courier New" w:hAnsi="Courier New" w:cs="Courier New"/>
          <w:sz w:val="20"/>
          <w:szCs w:val="20"/>
        </w:rPr>
        <w:t>prefix_pcfg</w:t>
      </w:r>
      <w:proofErr w:type="spellEnd"/>
      <w:r w:rsidRPr="0087476D">
        <w:rPr>
          <w:rFonts w:ascii="Courier New" w:hAnsi="Courier New" w:cs="Courier New"/>
          <w:sz w:val="20"/>
          <w:szCs w:val="20"/>
        </w:rPr>
        <w:t>(R</w:t>
      </w:r>
      <w:proofErr w:type="gramStart"/>
      <w:r w:rsidRPr="0087476D">
        <w:rPr>
          <w:rFonts w:ascii="Courier New" w:hAnsi="Courier New" w:cs="Courier New"/>
          <w:sz w:val="20"/>
          <w:szCs w:val="20"/>
        </w:rPr>
        <w:t>,L1,L2</w:t>
      </w:r>
      <w:proofErr w:type="gramEnd"/>
      <w:r w:rsidRPr="0087476D">
        <w:rPr>
          <w:rFonts w:ascii="Courier New" w:hAnsi="Courier New" w:cs="Courier New"/>
          <w:sz w:val="20"/>
          <w:szCs w:val="20"/>
        </w:rPr>
        <w:t>) ).</w:t>
      </w:r>
    </w:p>
    <w:p w:rsidR="00B876FB" w:rsidRDefault="0087476D" w:rsidP="008747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7476D">
        <w:rPr>
          <w:rFonts w:ascii="Courier New" w:hAnsi="Courier New" w:cs="Courier New"/>
          <w:sz w:val="20"/>
          <w:szCs w:val="20"/>
        </w:rPr>
        <w:t>prefix_</w:t>
      </w:r>
      <w:proofErr w:type="gramStart"/>
      <w:r w:rsidRPr="0087476D">
        <w:rPr>
          <w:rFonts w:ascii="Courier New" w:hAnsi="Courier New" w:cs="Courier New"/>
          <w:sz w:val="20"/>
          <w:szCs w:val="20"/>
        </w:rPr>
        <w:t>pcfg</w:t>
      </w:r>
      <w:proofErr w:type="spellEnd"/>
      <w:r w:rsidRPr="0087476D">
        <w:rPr>
          <w:rFonts w:ascii="Courier New" w:hAnsi="Courier New" w:cs="Courier New"/>
          <w:sz w:val="20"/>
          <w:szCs w:val="20"/>
        </w:rPr>
        <w:t>(</w:t>
      </w:r>
      <w:proofErr w:type="gramEnd"/>
      <w:r w:rsidRPr="0087476D">
        <w:rPr>
          <w:rFonts w:ascii="Courier New" w:hAnsi="Courier New" w:cs="Courier New"/>
          <w:sz w:val="20"/>
          <w:szCs w:val="20"/>
        </w:rPr>
        <w:t>[],L1,L1).</w:t>
      </w:r>
    </w:p>
    <w:p w:rsidR="00B876FB" w:rsidRDefault="00B876FB" w:rsidP="00B876F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700D" w:rsidRDefault="00A377D7" w:rsidP="00B876FB">
      <w:pPr>
        <w:spacing w:after="0" w:line="240" w:lineRule="auto"/>
      </w:pPr>
      <w:r>
        <w:rPr>
          <w:b/>
        </w:rPr>
        <w:t>Step 3</w:t>
      </w:r>
      <w:r w:rsidR="0074700D" w:rsidRPr="0074700D">
        <w:rPr>
          <w:b/>
        </w:rPr>
        <w:t>:</w:t>
      </w:r>
      <w:r w:rsidR="0074700D">
        <w:t xml:space="preserve"> Run PRISM and type in the following commands:</w:t>
      </w:r>
    </w:p>
    <w:p w:rsidR="0074700D" w:rsidRDefault="0074700D" w:rsidP="0074700D">
      <w:pPr>
        <w:spacing w:after="0" w:line="240" w:lineRule="auto"/>
      </w:pPr>
    </w:p>
    <w:p w:rsidR="0074700D" w:rsidRPr="0074700D" w:rsidRDefault="0074700D" w:rsidP="007470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4700D">
        <w:rPr>
          <w:rFonts w:ascii="Courier New" w:hAnsi="Courier New" w:cs="Courier New"/>
          <w:sz w:val="20"/>
          <w:szCs w:val="20"/>
        </w:rPr>
        <w:t>| ?</w:t>
      </w:r>
      <w:proofErr w:type="gramEnd"/>
      <w:r w:rsidRPr="0074700D">
        <w:rPr>
          <w:rFonts w:ascii="Courier New" w:hAnsi="Courier New" w:cs="Courier New"/>
          <w:sz w:val="20"/>
          <w:szCs w:val="20"/>
        </w:rPr>
        <w:t>- prism(</w:t>
      </w:r>
      <w:proofErr w:type="spellStart"/>
      <w:r w:rsidRPr="0074700D">
        <w:rPr>
          <w:rFonts w:ascii="Courier New" w:hAnsi="Courier New" w:cs="Courier New"/>
          <w:sz w:val="20"/>
          <w:szCs w:val="20"/>
        </w:rPr>
        <w:t>pcfg_ppaml</w:t>
      </w:r>
      <w:proofErr w:type="spellEnd"/>
      <w:r w:rsidRPr="0074700D">
        <w:rPr>
          <w:rFonts w:ascii="Courier New" w:hAnsi="Courier New" w:cs="Courier New"/>
          <w:sz w:val="20"/>
          <w:szCs w:val="20"/>
        </w:rPr>
        <w:t>)</w:t>
      </w:r>
    </w:p>
    <w:p w:rsidR="0074700D" w:rsidRPr="0074700D" w:rsidRDefault="0074700D" w:rsidP="007470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4700D">
        <w:rPr>
          <w:rFonts w:ascii="Courier New" w:hAnsi="Courier New" w:cs="Courier New"/>
          <w:sz w:val="20"/>
          <w:szCs w:val="20"/>
        </w:rPr>
        <w:t>loading</w:t>
      </w:r>
      <w:proofErr w:type="gramEnd"/>
      <w:r w:rsidRPr="0074700D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74700D">
        <w:rPr>
          <w:rFonts w:ascii="Courier New" w:hAnsi="Courier New" w:cs="Courier New"/>
          <w:sz w:val="20"/>
          <w:szCs w:val="20"/>
        </w:rPr>
        <w:t>pcfg_ppaml.psm.out</w:t>
      </w:r>
      <w:proofErr w:type="spellEnd"/>
    </w:p>
    <w:p w:rsidR="0074700D" w:rsidRPr="0074700D" w:rsidRDefault="0074700D" w:rsidP="007470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4700D">
        <w:rPr>
          <w:rFonts w:ascii="Courier New" w:hAnsi="Courier New" w:cs="Courier New"/>
          <w:sz w:val="20"/>
          <w:szCs w:val="20"/>
        </w:rPr>
        <w:t>yes</w:t>
      </w:r>
      <w:proofErr w:type="gramEnd"/>
    </w:p>
    <w:p w:rsidR="0074700D" w:rsidRDefault="0074700D" w:rsidP="007470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6BBE" w:rsidRPr="0074700D" w:rsidRDefault="00A16BBE" w:rsidP="00A16B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700D">
        <w:rPr>
          <w:rFonts w:ascii="Courier New" w:hAnsi="Courier New" w:cs="Courier New"/>
          <w:sz w:val="20"/>
          <w:szCs w:val="20"/>
        </w:rPr>
        <w:t>//query P(y = “</w:t>
      </w:r>
      <w:proofErr w:type="spellStart"/>
      <w:r w:rsidRPr="0074700D">
        <w:rPr>
          <w:rFonts w:ascii="Courier New" w:hAnsi="Courier New" w:cs="Courier New"/>
          <w:sz w:val="20"/>
          <w:szCs w:val="20"/>
        </w:rPr>
        <w:t>bdcb</w:t>
      </w:r>
      <w:proofErr w:type="spellEnd"/>
      <w:r w:rsidRPr="0074700D">
        <w:rPr>
          <w:rFonts w:ascii="Courier New" w:hAnsi="Courier New" w:cs="Courier New"/>
          <w:sz w:val="20"/>
          <w:szCs w:val="20"/>
        </w:rPr>
        <w:t xml:space="preserve">”) </w:t>
      </w:r>
    </w:p>
    <w:p w:rsidR="00A16BBE" w:rsidRPr="0074700D" w:rsidRDefault="00A16BBE" w:rsidP="00A16B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4700D">
        <w:rPr>
          <w:rFonts w:ascii="Courier New" w:hAnsi="Courier New" w:cs="Courier New"/>
          <w:sz w:val="20"/>
          <w:szCs w:val="20"/>
        </w:rPr>
        <w:t>| ?</w:t>
      </w:r>
      <w:proofErr w:type="gramEnd"/>
      <w:r w:rsidRPr="0074700D">
        <w:rPr>
          <w:rFonts w:ascii="Courier New" w:hAnsi="Courier New" w:cs="Courier New"/>
          <w:sz w:val="20"/>
          <w:szCs w:val="20"/>
        </w:rPr>
        <w:t xml:space="preserve">- </w:t>
      </w:r>
      <w:proofErr w:type="spellStart"/>
      <w:r w:rsidRPr="0074700D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74700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4700D">
        <w:rPr>
          <w:rFonts w:ascii="Courier New" w:hAnsi="Courier New" w:cs="Courier New"/>
          <w:sz w:val="20"/>
          <w:szCs w:val="20"/>
        </w:rPr>
        <w:t>pcfg</w:t>
      </w:r>
      <w:proofErr w:type="spellEnd"/>
      <w:r w:rsidRPr="0074700D">
        <w:rPr>
          <w:rFonts w:ascii="Courier New" w:hAnsi="Courier New" w:cs="Courier New"/>
          <w:sz w:val="20"/>
          <w:szCs w:val="20"/>
        </w:rPr>
        <w:t>([</w:t>
      </w:r>
      <w:proofErr w:type="spellStart"/>
      <w:r w:rsidRPr="0074700D">
        <w:rPr>
          <w:rFonts w:ascii="Courier New" w:hAnsi="Courier New" w:cs="Courier New"/>
          <w:sz w:val="20"/>
          <w:szCs w:val="20"/>
        </w:rPr>
        <w:t>b,d,c,b</w:t>
      </w:r>
      <w:proofErr w:type="spellEnd"/>
      <w:r w:rsidRPr="0074700D">
        <w:rPr>
          <w:rFonts w:ascii="Courier New" w:hAnsi="Courier New" w:cs="Courier New"/>
          <w:sz w:val="20"/>
          <w:szCs w:val="20"/>
        </w:rPr>
        <w:t>])).</w:t>
      </w:r>
    </w:p>
    <w:p w:rsidR="00A16BBE" w:rsidRPr="0074700D" w:rsidRDefault="00A16BBE" w:rsidP="00A16B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700D">
        <w:rPr>
          <w:rFonts w:ascii="Courier New" w:hAnsi="Courier New" w:cs="Courier New"/>
          <w:sz w:val="20"/>
          <w:szCs w:val="20"/>
        </w:rPr>
        <w:t xml:space="preserve">Probability of </w:t>
      </w:r>
      <w:proofErr w:type="spellStart"/>
      <w:proofErr w:type="gramStart"/>
      <w:r w:rsidRPr="0074700D">
        <w:rPr>
          <w:rFonts w:ascii="Courier New" w:hAnsi="Courier New" w:cs="Courier New"/>
          <w:sz w:val="20"/>
          <w:szCs w:val="20"/>
        </w:rPr>
        <w:t>pcfg</w:t>
      </w:r>
      <w:proofErr w:type="spellEnd"/>
      <w:r w:rsidRPr="0074700D">
        <w:rPr>
          <w:rFonts w:ascii="Courier New" w:hAnsi="Courier New" w:cs="Courier New"/>
          <w:sz w:val="20"/>
          <w:szCs w:val="20"/>
        </w:rPr>
        <w:t>(</w:t>
      </w:r>
      <w:proofErr w:type="gramEnd"/>
      <w:r w:rsidRPr="0074700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4700D">
        <w:rPr>
          <w:rFonts w:ascii="Courier New" w:hAnsi="Courier New" w:cs="Courier New"/>
          <w:sz w:val="20"/>
          <w:szCs w:val="20"/>
        </w:rPr>
        <w:t>b,d,c,b</w:t>
      </w:r>
      <w:proofErr w:type="spellEnd"/>
      <w:r w:rsidRPr="0074700D">
        <w:rPr>
          <w:rFonts w:ascii="Courier New" w:hAnsi="Courier New" w:cs="Courier New"/>
          <w:sz w:val="20"/>
          <w:szCs w:val="20"/>
        </w:rPr>
        <w:t>]) is: 0.000475410000000</w:t>
      </w:r>
    </w:p>
    <w:p w:rsidR="00A16BBE" w:rsidRPr="0074700D" w:rsidRDefault="00A16BBE" w:rsidP="00A16B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4700D">
        <w:rPr>
          <w:rFonts w:ascii="Courier New" w:hAnsi="Courier New" w:cs="Courier New"/>
          <w:sz w:val="20"/>
          <w:szCs w:val="20"/>
        </w:rPr>
        <w:t>yes</w:t>
      </w:r>
      <w:proofErr w:type="gramEnd"/>
    </w:p>
    <w:p w:rsidR="00A16BBE" w:rsidRDefault="00A16BBE" w:rsidP="007470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6BBE" w:rsidRPr="0074700D" w:rsidRDefault="00A16BBE" w:rsidP="00A16B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700D">
        <w:rPr>
          <w:rFonts w:ascii="Courier New" w:hAnsi="Courier New" w:cs="Courier New"/>
          <w:sz w:val="20"/>
          <w:szCs w:val="20"/>
        </w:rPr>
        <w:t>//query P(y = “</w:t>
      </w:r>
      <w:proofErr w:type="spellStart"/>
      <w:r w:rsidRPr="0074700D">
        <w:rPr>
          <w:rFonts w:ascii="Courier New" w:hAnsi="Courier New" w:cs="Courier New"/>
          <w:sz w:val="20"/>
          <w:szCs w:val="20"/>
        </w:rPr>
        <w:t>cddb</w:t>
      </w:r>
      <w:proofErr w:type="spellEnd"/>
      <w:r w:rsidRPr="0074700D">
        <w:rPr>
          <w:rFonts w:ascii="Courier New" w:hAnsi="Courier New" w:cs="Courier New"/>
          <w:sz w:val="20"/>
          <w:szCs w:val="20"/>
        </w:rPr>
        <w:t xml:space="preserve">”) </w:t>
      </w:r>
    </w:p>
    <w:p w:rsidR="00A16BBE" w:rsidRPr="0074700D" w:rsidRDefault="00A16BBE" w:rsidP="00A16B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4700D">
        <w:rPr>
          <w:rFonts w:ascii="Courier New" w:hAnsi="Courier New" w:cs="Courier New"/>
          <w:sz w:val="20"/>
          <w:szCs w:val="20"/>
        </w:rPr>
        <w:t>| ?</w:t>
      </w:r>
      <w:proofErr w:type="gramEnd"/>
      <w:r w:rsidRPr="0074700D">
        <w:rPr>
          <w:rFonts w:ascii="Courier New" w:hAnsi="Courier New" w:cs="Courier New"/>
          <w:sz w:val="20"/>
          <w:szCs w:val="20"/>
        </w:rPr>
        <w:t xml:space="preserve">- </w:t>
      </w:r>
      <w:proofErr w:type="spellStart"/>
      <w:r w:rsidRPr="0074700D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74700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4700D">
        <w:rPr>
          <w:rFonts w:ascii="Courier New" w:hAnsi="Courier New" w:cs="Courier New"/>
          <w:sz w:val="20"/>
          <w:szCs w:val="20"/>
        </w:rPr>
        <w:t>pcfg</w:t>
      </w:r>
      <w:proofErr w:type="spellEnd"/>
      <w:r w:rsidRPr="0074700D">
        <w:rPr>
          <w:rFonts w:ascii="Courier New" w:hAnsi="Courier New" w:cs="Courier New"/>
          <w:sz w:val="20"/>
          <w:szCs w:val="20"/>
        </w:rPr>
        <w:t>([</w:t>
      </w:r>
      <w:proofErr w:type="spellStart"/>
      <w:r w:rsidRPr="0074700D">
        <w:rPr>
          <w:rFonts w:ascii="Courier New" w:hAnsi="Courier New" w:cs="Courier New"/>
          <w:sz w:val="20"/>
          <w:szCs w:val="20"/>
        </w:rPr>
        <w:t>c,d,d,b</w:t>
      </w:r>
      <w:proofErr w:type="spellEnd"/>
      <w:r w:rsidRPr="0074700D">
        <w:rPr>
          <w:rFonts w:ascii="Courier New" w:hAnsi="Courier New" w:cs="Courier New"/>
          <w:sz w:val="20"/>
          <w:szCs w:val="20"/>
        </w:rPr>
        <w:t>])).</w:t>
      </w:r>
    </w:p>
    <w:p w:rsidR="00A16BBE" w:rsidRPr="0074700D" w:rsidRDefault="00A16BBE" w:rsidP="00A16B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700D">
        <w:rPr>
          <w:rFonts w:ascii="Courier New" w:hAnsi="Courier New" w:cs="Courier New"/>
          <w:sz w:val="20"/>
          <w:szCs w:val="20"/>
        </w:rPr>
        <w:t xml:space="preserve">Probability of </w:t>
      </w:r>
      <w:proofErr w:type="spellStart"/>
      <w:proofErr w:type="gramStart"/>
      <w:r w:rsidRPr="0074700D">
        <w:rPr>
          <w:rFonts w:ascii="Courier New" w:hAnsi="Courier New" w:cs="Courier New"/>
          <w:sz w:val="20"/>
          <w:szCs w:val="20"/>
        </w:rPr>
        <w:t>pcfg</w:t>
      </w:r>
      <w:proofErr w:type="spellEnd"/>
      <w:r w:rsidRPr="0074700D">
        <w:rPr>
          <w:rFonts w:ascii="Courier New" w:hAnsi="Courier New" w:cs="Courier New"/>
          <w:sz w:val="20"/>
          <w:szCs w:val="20"/>
        </w:rPr>
        <w:t>(</w:t>
      </w:r>
      <w:proofErr w:type="gramEnd"/>
      <w:r w:rsidRPr="0074700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4700D">
        <w:rPr>
          <w:rFonts w:ascii="Courier New" w:hAnsi="Courier New" w:cs="Courier New"/>
          <w:sz w:val="20"/>
          <w:szCs w:val="20"/>
        </w:rPr>
        <w:t>c,d,d,b</w:t>
      </w:r>
      <w:proofErr w:type="spellEnd"/>
      <w:r w:rsidRPr="0074700D">
        <w:rPr>
          <w:rFonts w:ascii="Courier New" w:hAnsi="Courier New" w:cs="Courier New"/>
          <w:sz w:val="20"/>
          <w:szCs w:val="20"/>
        </w:rPr>
        <w:t>]) is: 0.000467059687500</w:t>
      </w:r>
    </w:p>
    <w:p w:rsidR="000B446F" w:rsidRDefault="00A16BBE" w:rsidP="007470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y</w:t>
      </w:r>
      <w:r w:rsidRPr="0074700D">
        <w:rPr>
          <w:rFonts w:ascii="Courier New" w:hAnsi="Courier New" w:cs="Courier New"/>
          <w:sz w:val="20"/>
          <w:szCs w:val="20"/>
        </w:rPr>
        <w:t>es</w:t>
      </w:r>
      <w:proofErr w:type="gramEnd"/>
    </w:p>
    <w:p w:rsidR="000B446F" w:rsidRDefault="000B446F" w:rsidP="007470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446F" w:rsidRPr="000B446F" w:rsidRDefault="000B446F" w:rsidP="000B44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B446F">
        <w:rPr>
          <w:rFonts w:ascii="Courier New" w:hAnsi="Courier New" w:cs="Courier New"/>
          <w:sz w:val="20"/>
          <w:szCs w:val="20"/>
        </w:rPr>
        <w:t>| ?</w:t>
      </w:r>
      <w:proofErr w:type="gramEnd"/>
      <w:r w:rsidRPr="000B446F">
        <w:rPr>
          <w:rFonts w:ascii="Courier New" w:hAnsi="Courier New" w:cs="Courier New"/>
          <w:sz w:val="20"/>
          <w:szCs w:val="20"/>
        </w:rPr>
        <w:t>- prism(</w:t>
      </w:r>
      <w:proofErr w:type="spellStart"/>
      <w:r w:rsidRPr="000B446F">
        <w:rPr>
          <w:rFonts w:ascii="Courier New" w:hAnsi="Courier New" w:cs="Courier New"/>
          <w:sz w:val="20"/>
          <w:szCs w:val="20"/>
        </w:rPr>
        <w:t>pcfg_prefix_ppaml</w:t>
      </w:r>
      <w:proofErr w:type="spellEnd"/>
      <w:r w:rsidRPr="000B446F">
        <w:rPr>
          <w:rFonts w:ascii="Courier New" w:hAnsi="Courier New" w:cs="Courier New"/>
          <w:sz w:val="20"/>
          <w:szCs w:val="20"/>
        </w:rPr>
        <w:t>)</w:t>
      </w:r>
    </w:p>
    <w:p w:rsidR="000B446F" w:rsidRPr="000B446F" w:rsidRDefault="000B446F" w:rsidP="000B44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B446F">
        <w:rPr>
          <w:rFonts w:ascii="Courier New" w:hAnsi="Courier New" w:cs="Courier New"/>
          <w:sz w:val="20"/>
          <w:szCs w:val="20"/>
        </w:rPr>
        <w:t>loading</w:t>
      </w:r>
      <w:proofErr w:type="gramEnd"/>
      <w:r w:rsidRPr="000B446F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B446F">
        <w:rPr>
          <w:rFonts w:ascii="Courier New" w:hAnsi="Courier New" w:cs="Courier New"/>
          <w:sz w:val="20"/>
          <w:szCs w:val="20"/>
        </w:rPr>
        <w:t>pcfg_prefix_ppaml.psm.out</w:t>
      </w:r>
      <w:proofErr w:type="spellEnd"/>
    </w:p>
    <w:p w:rsidR="000B446F" w:rsidRDefault="000B446F" w:rsidP="000B44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B446F">
        <w:rPr>
          <w:rFonts w:ascii="Courier New" w:hAnsi="Courier New" w:cs="Courier New"/>
          <w:sz w:val="20"/>
          <w:szCs w:val="20"/>
        </w:rPr>
        <w:t>yes</w:t>
      </w:r>
      <w:proofErr w:type="gramEnd"/>
    </w:p>
    <w:p w:rsidR="000B446F" w:rsidRDefault="000B446F" w:rsidP="007470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446F" w:rsidRPr="000B446F" w:rsidRDefault="000B446F" w:rsidP="000B44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B446F">
        <w:rPr>
          <w:rFonts w:ascii="Courier New" w:hAnsi="Courier New" w:cs="Courier New"/>
          <w:sz w:val="20"/>
          <w:szCs w:val="20"/>
        </w:rPr>
        <w:t>| ?</w:t>
      </w:r>
      <w:proofErr w:type="gramEnd"/>
      <w:r w:rsidRPr="000B446F">
        <w:rPr>
          <w:rFonts w:ascii="Courier New" w:hAnsi="Courier New" w:cs="Courier New"/>
          <w:sz w:val="20"/>
          <w:szCs w:val="20"/>
        </w:rPr>
        <w:t xml:space="preserve">- </w:t>
      </w:r>
      <w:proofErr w:type="spellStart"/>
      <w:r w:rsidRPr="000B446F">
        <w:rPr>
          <w:rFonts w:ascii="Courier New" w:hAnsi="Courier New" w:cs="Courier New"/>
          <w:sz w:val="20"/>
          <w:szCs w:val="20"/>
        </w:rPr>
        <w:t>lin_prob</w:t>
      </w:r>
      <w:proofErr w:type="spellEnd"/>
      <w:r w:rsidRPr="000B446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446F">
        <w:rPr>
          <w:rFonts w:ascii="Courier New" w:hAnsi="Courier New" w:cs="Courier New"/>
          <w:sz w:val="20"/>
          <w:szCs w:val="20"/>
        </w:rPr>
        <w:t>prefix_pcfg</w:t>
      </w:r>
      <w:proofErr w:type="spellEnd"/>
      <w:r w:rsidRPr="000B446F">
        <w:rPr>
          <w:rFonts w:ascii="Courier New" w:hAnsi="Courier New" w:cs="Courier New"/>
          <w:sz w:val="20"/>
          <w:szCs w:val="20"/>
        </w:rPr>
        <w:t>([</w:t>
      </w:r>
      <w:proofErr w:type="spellStart"/>
      <w:r w:rsidRPr="000B446F">
        <w:rPr>
          <w:rFonts w:ascii="Courier New" w:hAnsi="Courier New" w:cs="Courier New"/>
          <w:sz w:val="20"/>
          <w:szCs w:val="20"/>
        </w:rPr>
        <w:t>b,d</w:t>
      </w:r>
      <w:proofErr w:type="spellEnd"/>
      <w:r w:rsidRPr="000B446F">
        <w:rPr>
          <w:rFonts w:ascii="Courier New" w:hAnsi="Courier New" w:cs="Courier New"/>
          <w:sz w:val="20"/>
          <w:szCs w:val="20"/>
        </w:rPr>
        <w:t>]))</w:t>
      </w:r>
    </w:p>
    <w:p w:rsidR="000B446F" w:rsidRPr="000B446F" w:rsidRDefault="000B446F" w:rsidP="000B44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446F">
        <w:rPr>
          <w:rFonts w:ascii="Courier New" w:hAnsi="Courier New" w:cs="Courier New"/>
          <w:sz w:val="20"/>
          <w:szCs w:val="20"/>
        </w:rPr>
        <w:t xml:space="preserve">Probability of </w:t>
      </w:r>
      <w:proofErr w:type="spellStart"/>
      <w:r w:rsidRPr="000B446F">
        <w:rPr>
          <w:rFonts w:ascii="Courier New" w:hAnsi="Courier New" w:cs="Courier New"/>
          <w:sz w:val="20"/>
          <w:szCs w:val="20"/>
        </w:rPr>
        <w:t>prefix_</w:t>
      </w:r>
      <w:proofErr w:type="gramStart"/>
      <w:r w:rsidRPr="000B446F">
        <w:rPr>
          <w:rFonts w:ascii="Courier New" w:hAnsi="Courier New" w:cs="Courier New"/>
          <w:sz w:val="20"/>
          <w:szCs w:val="20"/>
        </w:rPr>
        <w:t>pcfg</w:t>
      </w:r>
      <w:proofErr w:type="spellEnd"/>
      <w:r w:rsidRPr="000B446F">
        <w:rPr>
          <w:rFonts w:ascii="Courier New" w:hAnsi="Courier New" w:cs="Courier New"/>
          <w:sz w:val="20"/>
          <w:szCs w:val="20"/>
        </w:rPr>
        <w:t>(</w:t>
      </w:r>
      <w:proofErr w:type="gramEnd"/>
      <w:r w:rsidRPr="000B446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B446F">
        <w:rPr>
          <w:rFonts w:ascii="Courier New" w:hAnsi="Courier New" w:cs="Courier New"/>
          <w:sz w:val="20"/>
          <w:szCs w:val="20"/>
        </w:rPr>
        <w:t>b,d</w:t>
      </w:r>
      <w:proofErr w:type="spellEnd"/>
      <w:r w:rsidRPr="000B446F">
        <w:rPr>
          <w:rFonts w:ascii="Courier New" w:hAnsi="Courier New" w:cs="Courier New"/>
          <w:sz w:val="20"/>
          <w:szCs w:val="20"/>
        </w:rPr>
        <w:t>]) is: 0.231537598204265</w:t>
      </w:r>
    </w:p>
    <w:p w:rsidR="000B446F" w:rsidRPr="000B446F" w:rsidRDefault="000B446F" w:rsidP="000B44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B446F">
        <w:rPr>
          <w:rFonts w:ascii="Courier New" w:hAnsi="Courier New" w:cs="Courier New"/>
          <w:sz w:val="20"/>
          <w:szCs w:val="20"/>
        </w:rPr>
        <w:t>yes</w:t>
      </w:r>
      <w:proofErr w:type="gramEnd"/>
    </w:p>
    <w:p w:rsidR="003A257B" w:rsidRDefault="003A257B" w:rsidP="000B44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446F" w:rsidRPr="000B446F" w:rsidRDefault="000B446F" w:rsidP="000B44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B446F">
        <w:rPr>
          <w:rFonts w:ascii="Courier New" w:hAnsi="Courier New" w:cs="Courier New"/>
          <w:sz w:val="20"/>
          <w:szCs w:val="20"/>
        </w:rPr>
        <w:t>| ?</w:t>
      </w:r>
      <w:proofErr w:type="gramEnd"/>
      <w:r w:rsidRPr="000B446F">
        <w:rPr>
          <w:rFonts w:ascii="Courier New" w:hAnsi="Courier New" w:cs="Courier New"/>
          <w:sz w:val="20"/>
          <w:szCs w:val="20"/>
        </w:rPr>
        <w:t xml:space="preserve">- </w:t>
      </w:r>
      <w:proofErr w:type="spellStart"/>
      <w:r w:rsidRPr="000B446F">
        <w:rPr>
          <w:rFonts w:ascii="Courier New" w:hAnsi="Courier New" w:cs="Courier New"/>
          <w:sz w:val="20"/>
          <w:szCs w:val="20"/>
        </w:rPr>
        <w:t>lin_prob</w:t>
      </w:r>
      <w:proofErr w:type="spellEnd"/>
      <w:r w:rsidRPr="000B446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446F">
        <w:rPr>
          <w:rFonts w:ascii="Courier New" w:hAnsi="Courier New" w:cs="Courier New"/>
          <w:sz w:val="20"/>
          <w:szCs w:val="20"/>
        </w:rPr>
        <w:t>prefix_pcfg</w:t>
      </w:r>
      <w:proofErr w:type="spellEnd"/>
      <w:r w:rsidRPr="000B446F">
        <w:rPr>
          <w:rFonts w:ascii="Courier New" w:hAnsi="Courier New" w:cs="Courier New"/>
          <w:sz w:val="20"/>
          <w:szCs w:val="20"/>
        </w:rPr>
        <w:t>([</w:t>
      </w:r>
      <w:proofErr w:type="spellStart"/>
      <w:r w:rsidRPr="000B446F">
        <w:rPr>
          <w:rFonts w:ascii="Courier New" w:hAnsi="Courier New" w:cs="Courier New"/>
          <w:sz w:val="20"/>
          <w:szCs w:val="20"/>
        </w:rPr>
        <w:t>c,d</w:t>
      </w:r>
      <w:proofErr w:type="spellEnd"/>
      <w:r w:rsidRPr="000B446F">
        <w:rPr>
          <w:rFonts w:ascii="Courier New" w:hAnsi="Courier New" w:cs="Courier New"/>
          <w:sz w:val="20"/>
          <w:szCs w:val="20"/>
        </w:rPr>
        <w:t>]))</w:t>
      </w:r>
    </w:p>
    <w:p w:rsidR="000B446F" w:rsidRPr="000B446F" w:rsidRDefault="000B446F" w:rsidP="000B44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446F">
        <w:rPr>
          <w:rFonts w:ascii="Courier New" w:hAnsi="Courier New" w:cs="Courier New"/>
          <w:sz w:val="20"/>
          <w:szCs w:val="20"/>
        </w:rPr>
        <w:t xml:space="preserve">Probability of </w:t>
      </w:r>
      <w:proofErr w:type="spellStart"/>
      <w:r w:rsidRPr="000B446F">
        <w:rPr>
          <w:rFonts w:ascii="Courier New" w:hAnsi="Courier New" w:cs="Courier New"/>
          <w:sz w:val="20"/>
          <w:szCs w:val="20"/>
        </w:rPr>
        <w:t>prefix_</w:t>
      </w:r>
      <w:proofErr w:type="gramStart"/>
      <w:r w:rsidRPr="000B446F">
        <w:rPr>
          <w:rFonts w:ascii="Courier New" w:hAnsi="Courier New" w:cs="Courier New"/>
          <w:sz w:val="20"/>
          <w:szCs w:val="20"/>
        </w:rPr>
        <w:t>pcfg</w:t>
      </w:r>
      <w:proofErr w:type="spellEnd"/>
      <w:r w:rsidRPr="000B446F">
        <w:rPr>
          <w:rFonts w:ascii="Courier New" w:hAnsi="Courier New" w:cs="Courier New"/>
          <w:sz w:val="20"/>
          <w:szCs w:val="20"/>
        </w:rPr>
        <w:t>(</w:t>
      </w:r>
      <w:proofErr w:type="gramEnd"/>
      <w:r w:rsidRPr="000B446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B446F">
        <w:rPr>
          <w:rFonts w:ascii="Courier New" w:hAnsi="Courier New" w:cs="Courier New"/>
          <w:sz w:val="20"/>
          <w:szCs w:val="20"/>
        </w:rPr>
        <w:t>c,d</w:t>
      </w:r>
      <w:proofErr w:type="spellEnd"/>
      <w:r w:rsidRPr="000B446F">
        <w:rPr>
          <w:rFonts w:ascii="Courier New" w:hAnsi="Courier New" w:cs="Courier New"/>
          <w:sz w:val="20"/>
          <w:szCs w:val="20"/>
        </w:rPr>
        <w:t>]) is: 0.054882154882155</w:t>
      </w:r>
    </w:p>
    <w:p w:rsidR="0074700D" w:rsidRPr="0074700D" w:rsidRDefault="000B446F" w:rsidP="000B44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B446F">
        <w:rPr>
          <w:rFonts w:ascii="Courier New" w:hAnsi="Courier New" w:cs="Courier New"/>
          <w:sz w:val="20"/>
          <w:szCs w:val="20"/>
        </w:rPr>
        <w:t>yes</w:t>
      </w:r>
      <w:proofErr w:type="gramEnd"/>
    </w:p>
    <w:p w:rsidR="008D6872" w:rsidRDefault="008D6872" w:rsidP="007470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700D" w:rsidRDefault="003465EA" w:rsidP="0074700D">
      <w:pPr>
        <w:spacing w:after="0" w:line="240" w:lineRule="auto"/>
      </w:pPr>
      <w:r>
        <w:t>The final conditional probabilit</w:t>
      </w:r>
      <w:r w:rsidR="00E75EBE">
        <w:t>ies are</w:t>
      </w:r>
      <w:r>
        <w:t xml:space="preserve"> computed manually using the values above.</w:t>
      </w:r>
    </w:p>
    <w:sectPr w:rsidR="00747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B3C"/>
    <w:rsid w:val="000B446F"/>
    <w:rsid w:val="00126E91"/>
    <w:rsid w:val="001E30CD"/>
    <w:rsid w:val="00217121"/>
    <w:rsid w:val="002379C1"/>
    <w:rsid w:val="002B0BF7"/>
    <w:rsid w:val="003465EA"/>
    <w:rsid w:val="003A257B"/>
    <w:rsid w:val="005935AF"/>
    <w:rsid w:val="006F7A43"/>
    <w:rsid w:val="0074700D"/>
    <w:rsid w:val="0087476D"/>
    <w:rsid w:val="00875E3A"/>
    <w:rsid w:val="008B5F6C"/>
    <w:rsid w:val="008D6872"/>
    <w:rsid w:val="009855D8"/>
    <w:rsid w:val="00A16BBE"/>
    <w:rsid w:val="00A377D7"/>
    <w:rsid w:val="00B0512C"/>
    <w:rsid w:val="00B05640"/>
    <w:rsid w:val="00B7032A"/>
    <w:rsid w:val="00B83B3C"/>
    <w:rsid w:val="00B876FB"/>
    <w:rsid w:val="00B97749"/>
    <w:rsid w:val="00E64AF4"/>
    <w:rsid w:val="00E7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AF00F-21F4-4665-A8AD-B9BE2687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55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30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jida.meijo-u.ac.jp/pris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eecs</dc:creator>
  <cp:lastModifiedBy>Michael Slater</cp:lastModifiedBy>
  <cp:revision>22</cp:revision>
  <dcterms:created xsi:type="dcterms:W3CDTF">2014-10-22T07:20:00Z</dcterms:created>
  <dcterms:modified xsi:type="dcterms:W3CDTF">2015-03-03T18:59:00Z</dcterms:modified>
</cp:coreProperties>
</file>